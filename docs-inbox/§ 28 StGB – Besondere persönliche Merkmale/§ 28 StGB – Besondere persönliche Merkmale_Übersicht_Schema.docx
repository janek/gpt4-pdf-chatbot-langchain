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4D9E" w:rsidR="008B0457" w:rsidP="00084D9E" w:rsidRDefault="00000000" w14:paraId="63F3675D" w14:textId="76B6D0B8">
      <w:pPr>
        <w:rPr>
          <w:rFonts w:ascii="Open Sans" w:hAnsi="Open Sans" w:cs="Open Sans"/>
          <w:b/>
          <w:bCs/>
          <w:sz w:val="36"/>
          <w:szCs w:val="36"/>
        </w:rPr>
      </w:pPr>
      <w:r>
        <w:fldChar w:fldCharType="begin"/>
      </w:r>
      <w:r>
        <w:instrText>HYPERLINK "https://www.gesetze-im-internet.de/stgb/__153.html" \l ":~:text=Strafgesetzbuch%20(StGB),bis%20zu%20f%C3%BCnf%20Jahren%20bestraft."</w:instrText>
      </w:r>
      <w:r>
        <w:fldChar w:fldCharType="separate"/>
      </w:r>
      <w:r w:rsidRPr="008B0457" w:rsidR="008B0457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>§ 28 StGB</w:t>
      </w:r>
      <w:r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fldChar w:fldCharType="end"/>
      </w:r>
      <w:r w:rsidRPr="008B0457" w:rsidR="008B0457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 xml:space="preserve"> </w:t>
      </w:r>
      <w:r w:rsidRPr="008B0457" w:rsidR="008B0457">
        <w:rPr>
          <w:rFonts w:ascii="Open Sans" w:hAnsi="Open Sans" w:cs="Open Sans"/>
          <w:b/>
          <w:bCs/>
          <w:sz w:val="36"/>
          <w:szCs w:val="36"/>
        </w:rPr>
        <w:t>– Besondere persönliche Merkmale</w:t>
      </w:r>
      <w:r w:rsidRPr="008B0457" w:rsidR="008B0457">
        <w:rPr>
          <w:color w:val="A6A6A6" w:themeColor="background1" w:themeShade="A6"/>
        </w:rPr>
        <w:t xml:space="preserve"> </w:t>
      </w:r>
    </w:p>
    <w:p w:rsidRPr="008B0457" w:rsidR="00D01277" w:rsidP="00D01277" w:rsidRDefault="008B0457" w14:paraId="0208BC8F" w14:textId="473175C1">
      <w:pPr>
        <w:pStyle w:val="SchemaDefinitionenHeader"/>
      </w:pPr>
      <w:r>
        <w:t>Übersicht</w:t>
      </w:r>
    </w:p>
    <w:p w:rsidRPr="008B0457" w:rsidR="00D01277" w:rsidP="00D01277" w:rsidRDefault="00D01277" w14:paraId="243678BE" w14:textId="77777777">
      <w:pPr>
        <w:pStyle w:val="Tatbestandberschriften"/>
        <w:tabs>
          <w:tab w:val="left" w:pos="3965"/>
        </w:tabs>
        <w:spacing w:after="0"/>
      </w:pPr>
    </w:p>
    <w:p w:rsidR="00D01277" w:rsidP="00D01277" w:rsidRDefault="00D01277" w14:paraId="44357CF3" w14:textId="04CC08C0">
      <w:pPr>
        <w:pStyle w:val="Tatbestandberschriften"/>
        <w:tabs>
          <w:tab w:val="left" w:pos="3965"/>
        </w:tabs>
        <w:spacing w:after="0"/>
        <w:rPr>
          <w:b w:val="0"/>
        </w:rPr>
      </w:pPr>
      <w:bookmarkStart w:name="_Hlk77701656" w:id="0"/>
      <w:r w:rsidRPr="008B0457">
        <w:t xml:space="preserve">Merke: </w:t>
      </w:r>
      <w:bookmarkEnd w:id="0"/>
      <w:r w:rsidR="008B0457">
        <w:rPr>
          <w:b w:val="0"/>
        </w:rPr>
        <w:t xml:space="preserve">In der Klausur wird § 28 StGB oft im Rahmen von §§ 212, 211 StGB relevant, nämlich, wenn mehrere Beteiligte zumindest ein (subjektives) Mordmerkmal der 1. oder 3. Gruppe des § 211 StGB erfüllt haben und es darum geht zu entscheiden, ob es sich beim Mord – so die Rechtsprechung – um ein eigenständiges Delikt (dann ist § 28 I StGB der einschlägige Tatbestand) handelt, oder – wie die Literatur – um eine Qualifikation zu § 212 StGB (dann ist § 28 II StGB der einschlägige Tatbestand). Man erkennt, dass diese Entscheidung direkte Auswirkungen auf den Prüfungsaufbau hat. </w:t>
      </w:r>
      <w:r w:rsidR="001531FA">
        <w:rPr>
          <w:b w:val="0"/>
        </w:rPr>
        <w:t xml:space="preserve">§ 28 StGB berücksichtigt mithin besondere persönliche </w:t>
      </w:r>
      <w:r w:rsidRPr="005E5D85" w:rsidR="001531FA">
        <w:rPr>
          <w:b w:val="0"/>
          <w:i/>
          <w:iCs/>
        </w:rPr>
        <w:t>täterbezogene</w:t>
      </w:r>
      <w:r w:rsidR="001531FA">
        <w:rPr>
          <w:b w:val="0"/>
        </w:rPr>
        <w:t xml:space="preserve"> Merkmale bei der Strafbarkeit</w:t>
      </w:r>
      <w:r w:rsidR="00012229">
        <w:rPr>
          <w:b w:val="0"/>
        </w:rPr>
        <w:t xml:space="preserve"> </w:t>
      </w:r>
      <w:bookmarkStart w:name="_Hlk126664151" w:id="1"/>
      <w:r w:rsidR="00012229">
        <w:rPr>
          <w:b w:val="0"/>
        </w:rPr>
        <w:t xml:space="preserve">(Fischer, </w:t>
      </w:r>
      <w:r w:rsidR="00012229">
        <w:rPr>
          <w:b w:val="0"/>
        </w:rPr>
        <w:br/>
      </w:r>
      <w:r w:rsidR="00012229">
        <w:rPr>
          <w:b w:val="0"/>
        </w:rPr>
        <w:t xml:space="preserve">§ 28 </w:t>
      </w:r>
      <w:proofErr w:type="spellStart"/>
      <w:r w:rsidR="00012229">
        <w:rPr>
          <w:b w:val="0"/>
        </w:rPr>
        <w:t>Rn</w:t>
      </w:r>
      <w:proofErr w:type="spellEnd"/>
      <w:r w:rsidR="00012229">
        <w:rPr>
          <w:b w:val="0"/>
        </w:rPr>
        <w:t>. 3).</w:t>
      </w:r>
    </w:p>
    <w:bookmarkEnd w:id="1"/>
    <w:p w:rsidR="008B0457" w:rsidP="00D01277" w:rsidRDefault="008B0457" w14:paraId="60DB737D" w14:textId="5FB10D88">
      <w:pPr>
        <w:pStyle w:val="Tatbestandberschriften"/>
        <w:tabs>
          <w:tab w:val="left" w:pos="3965"/>
        </w:tabs>
        <w:spacing w:after="0"/>
        <w:rPr>
          <w:b w:val="0"/>
        </w:rPr>
      </w:pPr>
    </w:p>
    <w:p w:rsidRPr="008B0457" w:rsidR="001531FA" w:rsidP="00D01277" w:rsidRDefault="001531FA" w14:paraId="2660F4D9" w14:textId="13C9664E">
      <w:pPr>
        <w:pStyle w:val="Tatbestandberschriften"/>
        <w:tabs>
          <w:tab w:val="left" w:pos="3965"/>
        </w:tabs>
        <w:spacing w:after="0"/>
        <w:rPr>
          <w:b w:val="0"/>
        </w:rPr>
      </w:pPr>
    </w:p>
    <w:p w:rsidRPr="008B0457" w:rsidR="00D01277" w:rsidP="00D01277" w:rsidRDefault="00D01277" w14:paraId="53074DA5" w14:textId="77777777">
      <w:pPr>
        <w:pStyle w:val="Tatbestandberschriften"/>
        <w:tabs>
          <w:tab w:val="left" w:pos="3965"/>
        </w:tabs>
        <w:spacing w:after="0"/>
      </w:pPr>
    </w:p>
    <w:p w:rsidR="00D01277" w:rsidP="00715314" w:rsidRDefault="001531FA" w14:paraId="1206F40A" w14:textId="202477E1">
      <w:pPr>
        <w:pStyle w:val="SchemaDefinitionenHeader"/>
        <w:numPr>
          <w:ilvl w:val="0"/>
          <w:numId w:val="24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Grundsatz: Strenge </w:t>
      </w:r>
      <w:r w:rsidR="00E34B5F">
        <w:rPr>
          <w:b/>
          <w:bCs/>
          <w:color w:val="auto"/>
        </w:rPr>
        <w:t>Akzessorietät</w:t>
      </w:r>
      <w:r>
        <w:rPr>
          <w:b/>
          <w:bCs/>
          <w:color w:val="auto"/>
        </w:rPr>
        <w:t xml:space="preserve"> der Teilnahme</w:t>
      </w:r>
    </w:p>
    <w:p w:rsidR="001531FA" w:rsidP="001531FA" w:rsidRDefault="001531FA" w14:paraId="48569472" w14:textId="5364C032">
      <w:pPr>
        <w:pStyle w:val="SchemaDefinitionenHeader"/>
        <w:ind w:left="360"/>
        <w:rPr>
          <w:bCs/>
          <w:color w:val="auto"/>
        </w:rPr>
      </w:pPr>
      <w:r>
        <w:rPr>
          <w:bCs/>
          <w:color w:val="auto"/>
        </w:rPr>
        <w:t>Im Grundsatz hängt die Strafbarkeit des Teilnehmers (Gehilfe, Anstifter) von der Strafbarkeit des Haupttäters ab, vgl. bspw. Wortlaut § 26 StGB</w:t>
      </w:r>
      <w:r w:rsidR="00E34B5F">
        <w:rPr>
          <w:bCs/>
          <w:color w:val="auto"/>
        </w:rPr>
        <w:t>:</w:t>
      </w:r>
      <w:r>
        <w:rPr>
          <w:bCs/>
          <w:color w:val="auto"/>
        </w:rPr>
        <w:t xml:space="preserve"> „Als Anstifter wird gleich einem Täter bestraft …“. Deshalb wird auch immer </w:t>
      </w:r>
      <w:proofErr w:type="spellStart"/>
      <w:r>
        <w:rPr>
          <w:bCs/>
          <w:color w:val="auto"/>
        </w:rPr>
        <w:t>iRd</w:t>
      </w:r>
      <w:proofErr w:type="spellEnd"/>
      <w:r>
        <w:rPr>
          <w:bCs/>
          <w:color w:val="auto"/>
        </w:rPr>
        <w:t xml:space="preserve"> Teilnahme</w:t>
      </w:r>
      <w:r w:rsidR="00E34B5F">
        <w:rPr>
          <w:bCs/>
          <w:color w:val="auto"/>
        </w:rPr>
        <w:t>strafbarkeit</w:t>
      </w:r>
      <w:r>
        <w:rPr>
          <w:bCs/>
          <w:color w:val="auto"/>
        </w:rPr>
        <w:t xml:space="preserve"> geprüft, ob der Täter</w:t>
      </w:r>
      <w:r w:rsidR="00E34B5F">
        <w:rPr>
          <w:bCs/>
          <w:color w:val="auto"/>
        </w:rPr>
        <w:t xml:space="preserve"> (tatnächste Person)</w:t>
      </w:r>
      <w:r>
        <w:rPr>
          <w:bCs/>
          <w:color w:val="auto"/>
        </w:rPr>
        <w:t xml:space="preserve"> eine vorsätzliche rechtswidrige Haupttat verwirklicht hat, die dann dem Teilnehmenden zugerechnet </w:t>
      </w:r>
      <w:r w:rsidR="00E34B5F">
        <w:rPr>
          <w:bCs/>
          <w:color w:val="auto"/>
        </w:rPr>
        <w:t>werden kann.</w:t>
      </w:r>
    </w:p>
    <w:p w:rsidR="00E34B5F" w:rsidP="001531FA" w:rsidRDefault="00E34B5F" w14:paraId="5B2E2F61" w14:textId="77777777">
      <w:pPr>
        <w:pStyle w:val="SchemaDefinitionenHeader"/>
        <w:ind w:left="360"/>
        <w:rPr>
          <w:bCs/>
          <w:color w:val="auto"/>
        </w:rPr>
      </w:pPr>
    </w:p>
    <w:p w:rsidR="001531FA" w:rsidP="49B7D6CD" w:rsidRDefault="005E5D85" w14:paraId="450FAC2D" w14:textId="02CA2387">
      <w:pPr>
        <w:pStyle w:val="SchemaDefinitionenHeader"/>
        <w:ind w:left="708"/>
        <w:rPr>
          <w:color w:val="auto"/>
        </w:rPr>
      </w:pPr>
      <w:r w:rsidRPr="49B7D6CD" w:rsidR="49B7D6CD">
        <w:rPr>
          <w:i w:val="1"/>
          <w:iCs w:val="1"/>
          <w:color w:val="auto"/>
        </w:rPr>
        <w:t>Beachte</w:t>
      </w:r>
      <w:r w:rsidRPr="49B7D6CD" w:rsidR="49B7D6CD">
        <w:rPr>
          <w:color w:val="auto"/>
        </w:rPr>
        <w:t xml:space="preserve">: Diese strenge Akzessorietät gilt nur für </w:t>
      </w:r>
      <w:r w:rsidRPr="49B7D6CD" w:rsidR="49B7D6CD">
        <w:rPr>
          <w:i w:val="1"/>
          <w:iCs w:val="1"/>
          <w:color w:val="auto"/>
        </w:rPr>
        <w:t>tatbezogene Merkmale</w:t>
      </w:r>
      <w:del w:author="Victoria Muehle" w:date="2023-02-18T17:54:26.886Z" w:id="1520716153">
        <w:r w:rsidRPr="49B7D6CD" w:rsidDel="49B7D6CD">
          <w:rPr>
            <w:color w:val="auto"/>
          </w:rPr>
          <w:delText xml:space="preserve"> gilt</w:delText>
        </w:r>
      </w:del>
      <w:r w:rsidRPr="49B7D6CD" w:rsidR="49B7D6CD">
        <w:rPr>
          <w:color w:val="auto"/>
        </w:rPr>
        <w:t xml:space="preserve">, mithin für Umstände, die die objektive Beschaffenheit der Tat näher beschreiben, bspw. die Art und Weise der Tathandlung. Mordmerkmale der 2. Gruppe sind bspw. solche tatbezogenen Mordmerkmale (Fischer, § 28 </w:t>
      </w:r>
      <w:r w:rsidRPr="49B7D6CD" w:rsidR="49B7D6CD">
        <w:rPr>
          <w:color w:val="auto"/>
        </w:rPr>
        <w:t>Rn</w:t>
      </w:r>
      <w:r w:rsidRPr="49B7D6CD" w:rsidR="49B7D6CD">
        <w:rPr>
          <w:color w:val="auto"/>
        </w:rPr>
        <w:t>. 6b).</w:t>
      </w:r>
    </w:p>
    <w:p w:rsidR="005E5D85" w:rsidP="001531FA" w:rsidRDefault="005E5D85" w14:paraId="15B43C8A" w14:textId="77777777">
      <w:pPr>
        <w:pStyle w:val="SchemaDefinitionenHeader"/>
        <w:ind w:left="360"/>
        <w:rPr>
          <w:bCs/>
          <w:color w:val="auto"/>
        </w:rPr>
      </w:pPr>
    </w:p>
    <w:p w:rsidR="001531FA" w:rsidP="00715314" w:rsidRDefault="005E5D85" w14:paraId="1ADE8EAD" w14:textId="72526A1B">
      <w:pPr>
        <w:pStyle w:val="SchemaDefinitionenHeader"/>
        <w:numPr>
          <w:ilvl w:val="0"/>
          <w:numId w:val="24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Durchbrechung der </w:t>
      </w:r>
      <w:r w:rsidR="00E34B5F">
        <w:rPr>
          <w:b/>
          <w:bCs/>
          <w:color w:val="auto"/>
        </w:rPr>
        <w:t>Akzessorietät</w:t>
      </w:r>
    </w:p>
    <w:p w:rsidR="005E5D85" w:rsidP="005E5D85" w:rsidRDefault="005E5D85" w14:paraId="0BFD1DA1" w14:textId="2FFE0EE7" w14:noSpellErr="1">
      <w:pPr>
        <w:pStyle w:val="SchemaDefinitionenHeader"/>
        <w:ind w:left="360"/>
        <w:rPr>
          <w:color w:val="auto"/>
        </w:rPr>
      </w:pPr>
      <w:r w:rsidRPr="49B7D6CD" w:rsidR="49B7D6CD">
        <w:rPr>
          <w:color w:val="auto"/>
        </w:rPr>
        <w:t xml:space="preserve">Auf </w:t>
      </w:r>
      <w:r w:rsidRPr="49B7D6CD" w:rsidR="49B7D6CD">
        <w:rPr>
          <w:i w:val="1"/>
          <w:iCs w:val="1"/>
          <w:color w:val="auto"/>
        </w:rPr>
        <w:t>täterbezogene</w:t>
      </w:r>
      <w:r w:rsidRPr="49B7D6CD" w:rsidR="49B7D6CD">
        <w:rPr>
          <w:color w:val="auto"/>
        </w:rPr>
        <w:t xml:space="preserve"> (</w:t>
      </w:r>
      <w:r w:rsidRPr="49B7D6CD" w:rsidR="49B7D6CD">
        <w:rPr>
          <w:color w:val="auto"/>
        </w:rPr>
        <w:t xml:space="preserve">also </w:t>
      </w:r>
      <w:r w:rsidRPr="49B7D6CD" w:rsidR="49B7D6CD">
        <w:rPr>
          <w:color w:val="auto"/>
        </w:rPr>
        <w:t>personenbezogene</w:t>
      </w:r>
      <w:r w:rsidRPr="49B7D6CD" w:rsidR="49B7D6CD">
        <w:rPr>
          <w:color w:val="auto"/>
        </w:rPr>
        <w:t xml:space="preserve"> und somit besondere persönliche</w:t>
      </w:r>
      <w:r w:rsidRPr="49B7D6CD" w:rsidR="49B7D6CD">
        <w:rPr>
          <w:color w:val="auto"/>
        </w:rPr>
        <w:t>)</w:t>
      </w:r>
      <w:r w:rsidRPr="49B7D6CD" w:rsidR="49B7D6CD">
        <w:rPr>
          <w:color w:val="auto"/>
        </w:rPr>
        <w:t xml:space="preserve"> Merkmale, also Eigenschaften und Umstände und Gesinnungen, die den Täter näher charakterisieren findet diese strenge </w:t>
      </w:r>
      <w:r w:rsidRPr="49B7D6CD" w:rsidR="49B7D6CD">
        <w:rPr>
          <w:color w:val="auto"/>
        </w:rPr>
        <w:t>Akzessorietät</w:t>
      </w:r>
      <w:r w:rsidRPr="49B7D6CD" w:rsidR="49B7D6CD">
        <w:rPr>
          <w:color w:val="auto"/>
        </w:rPr>
        <w:t xml:space="preserve"> keine Anwendung, weshalb </w:t>
      </w:r>
      <w:r>
        <w:br/>
      </w:r>
      <w:r w:rsidRPr="49B7D6CD" w:rsidR="49B7D6CD">
        <w:rPr>
          <w:color w:val="auto"/>
        </w:rPr>
        <w:t xml:space="preserve">§ 28 StGB eine </w:t>
      </w:r>
      <w:commentRangeStart w:id="2"/>
      <w:commentRangeStart w:id="1900521393"/>
      <w:r w:rsidRPr="49B7D6CD" w:rsidR="49B7D6CD">
        <w:rPr>
          <w:color w:val="auto"/>
        </w:rPr>
        <w:t xml:space="preserve">Durchbrechung </w:t>
      </w:r>
      <w:commentRangeEnd w:id="2"/>
      <w:r>
        <w:rPr>
          <w:rStyle w:val="CommentReference"/>
        </w:rPr>
        <w:commentReference w:id="2"/>
      </w:r>
      <w:commentRangeEnd w:id="1900521393"/>
      <w:r>
        <w:rPr>
          <w:rStyle w:val="CommentReference"/>
        </w:rPr>
        <w:commentReference w:id="1900521393"/>
      </w:r>
      <w:r w:rsidRPr="49B7D6CD" w:rsidR="49B7D6CD">
        <w:rPr>
          <w:color w:val="auto"/>
        </w:rPr>
        <w:t xml:space="preserve">der </w:t>
      </w:r>
      <w:r w:rsidRPr="49B7D6CD" w:rsidR="49B7D6CD">
        <w:rPr>
          <w:color w:val="auto"/>
        </w:rPr>
        <w:t>Akzessorietät</w:t>
      </w:r>
      <w:r w:rsidRPr="49B7D6CD" w:rsidR="49B7D6CD">
        <w:rPr>
          <w:color w:val="auto"/>
        </w:rPr>
        <w:t xml:space="preserve"> </w:t>
      </w:r>
      <w:r w:rsidRPr="49B7D6CD" w:rsidR="49B7D6CD">
        <w:rPr>
          <w:color w:val="auto"/>
        </w:rPr>
        <w:t>darstellt.</w:t>
      </w:r>
    </w:p>
    <w:p w:rsidR="00E34B5F" w:rsidP="005E5D85" w:rsidRDefault="00E34B5F" w14:paraId="408E746E" w14:textId="341588DD">
      <w:pPr>
        <w:pStyle w:val="SchemaDefinitionenHeader"/>
        <w:ind w:left="360"/>
        <w:rPr>
          <w:color w:val="auto"/>
        </w:rPr>
      </w:pPr>
    </w:p>
    <w:p w:rsidR="00E34B5F" w:rsidP="00E34B5F" w:rsidRDefault="00E34B5F" w14:paraId="39304527" w14:textId="352CC1B0">
      <w:pPr>
        <w:pStyle w:val="SchemaDefinitionenHeader"/>
        <w:ind w:left="360" w:firstLine="348"/>
        <w:rPr>
          <w:color w:val="auto"/>
        </w:rPr>
      </w:pPr>
      <w:r w:rsidRPr="00E34B5F">
        <w:rPr>
          <w:i/>
          <w:iCs/>
          <w:color w:val="auto"/>
        </w:rPr>
        <w:t>Beispiele</w:t>
      </w:r>
      <w:r>
        <w:rPr>
          <w:color w:val="auto"/>
        </w:rPr>
        <w:t xml:space="preserve"> für solche täterbezogene Merkmale sind</w:t>
      </w:r>
      <w:r w:rsidR="00012229">
        <w:rPr>
          <w:color w:val="auto"/>
        </w:rPr>
        <w:t xml:space="preserve"> u.a.</w:t>
      </w:r>
      <w:r>
        <w:rPr>
          <w:color w:val="auto"/>
        </w:rPr>
        <w:t>:</w:t>
      </w:r>
    </w:p>
    <w:p w:rsidR="00E34B5F" w:rsidP="00E34B5F" w:rsidRDefault="00E34B5F" w14:paraId="69787389" w14:textId="22784F2C">
      <w:pPr>
        <w:pStyle w:val="SchemaDefinitionenHeader"/>
        <w:numPr>
          <w:ilvl w:val="0"/>
          <w:numId w:val="27"/>
        </w:numPr>
        <w:rPr>
          <w:color w:val="auto"/>
        </w:rPr>
      </w:pPr>
      <w:r>
        <w:rPr>
          <w:color w:val="auto"/>
        </w:rPr>
        <w:t>Mordmerkmale der 1. und 3. Gruppe, § 211 StGB</w:t>
      </w:r>
      <w:r w:rsidR="00012229">
        <w:rPr>
          <w:color w:val="auto"/>
        </w:rPr>
        <w:t>,</w:t>
      </w:r>
    </w:p>
    <w:p w:rsidRPr="00E34B5F" w:rsidR="00E34B5F" w:rsidP="00E34B5F" w:rsidRDefault="00E34B5F" w14:paraId="5BEFEC74" w14:textId="2E953B7F">
      <w:pPr>
        <w:pStyle w:val="SchemaDefinitionenHeader"/>
        <w:numPr>
          <w:ilvl w:val="0"/>
          <w:numId w:val="27"/>
        </w:numPr>
        <w:rPr>
          <w:color w:val="auto"/>
        </w:rPr>
      </w:pPr>
      <w:proofErr w:type="spellStart"/>
      <w:r>
        <w:rPr>
          <w:iCs/>
          <w:color w:val="auto"/>
        </w:rPr>
        <w:t>Anvertrautsein</w:t>
      </w:r>
      <w:proofErr w:type="spellEnd"/>
      <w:r>
        <w:rPr>
          <w:iCs/>
          <w:color w:val="auto"/>
        </w:rPr>
        <w:t xml:space="preserve"> einer fremden beweglichen Sache, § 246 II StGB,</w:t>
      </w:r>
    </w:p>
    <w:p w:rsidRPr="00E34B5F" w:rsidR="00E34B5F" w:rsidP="00E34B5F" w:rsidRDefault="00E34B5F" w14:paraId="05BCEF1B" w14:textId="649955AB">
      <w:pPr>
        <w:pStyle w:val="SchemaDefinitionenHeader"/>
        <w:numPr>
          <w:ilvl w:val="0"/>
          <w:numId w:val="27"/>
        </w:numPr>
        <w:rPr>
          <w:color w:val="auto"/>
        </w:rPr>
      </w:pPr>
      <w:r>
        <w:rPr>
          <w:iCs/>
          <w:color w:val="auto"/>
        </w:rPr>
        <w:lastRenderedPageBreak/>
        <w:t>Bandenmitgliedschaft, § 244 I Nr. 2 StGB,</w:t>
      </w:r>
    </w:p>
    <w:p w:rsidRPr="00E34B5F" w:rsidR="00E34B5F" w:rsidP="00E34B5F" w:rsidRDefault="00E34B5F" w14:paraId="17360A61" w14:textId="7C81FEE8">
      <w:pPr>
        <w:pStyle w:val="SchemaDefinitionenHeader"/>
        <w:numPr>
          <w:ilvl w:val="0"/>
          <w:numId w:val="27"/>
        </w:numPr>
        <w:rPr>
          <w:color w:val="auto"/>
        </w:rPr>
      </w:pPr>
      <w:r>
        <w:rPr>
          <w:iCs/>
          <w:color w:val="auto"/>
        </w:rPr>
        <w:t>Vermögensbetreuungspflicht, § 266 StGB</w:t>
      </w:r>
      <w:r w:rsidR="00012229">
        <w:rPr>
          <w:iCs/>
          <w:color w:val="auto"/>
        </w:rPr>
        <w:t>,</w:t>
      </w:r>
    </w:p>
    <w:p w:rsidRPr="00E34B5F" w:rsidR="00E34B5F" w:rsidP="00E34B5F" w:rsidRDefault="00E34B5F" w14:paraId="3B9C0915" w14:textId="232F4D76">
      <w:pPr>
        <w:pStyle w:val="SchemaDefinitionenHeader"/>
        <w:numPr>
          <w:ilvl w:val="0"/>
          <w:numId w:val="27"/>
        </w:numPr>
        <w:rPr>
          <w:color w:val="auto"/>
        </w:rPr>
      </w:pPr>
      <w:r>
        <w:rPr>
          <w:iCs/>
          <w:color w:val="auto"/>
        </w:rPr>
        <w:t>Amtsträger</w:t>
      </w:r>
      <w:r w:rsidR="00084D9E">
        <w:rPr>
          <w:iCs/>
          <w:color w:val="auto"/>
        </w:rPr>
        <w:t>eigenschaft, §§ 331 ff. StGB</w:t>
      </w:r>
    </w:p>
    <w:p w:rsidR="00E34B5F" w:rsidP="005E5D85" w:rsidRDefault="00E34B5F" w14:paraId="636B588B" w14:textId="77777777">
      <w:pPr>
        <w:pStyle w:val="SchemaDefinitionenHeader"/>
        <w:ind w:left="360"/>
        <w:rPr>
          <w:color w:val="auto"/>
        </w:rPr>
      </w:pPr>
    </w:p>
    <w:p w:rsidR="00E34B5F" w:rsidP="005E5D85" w:rsidRDefault="00E34B5F" w14:paraId="6B1478F2" w14:textId="2432128A">
      <w:pPr>
        <w:pStyle w:val="SchemaDefinitionenHeader"/>
        <w:ind w:left="360"/>
        <w:rPr>
          <w:color w:val="auto"/>
        </w:rPr>
      </w:pPr>
      <w:r>
        <w:rPr>
          <w:color w:val="auto"/>
        </w:rPr>
        <w:t>Wichtig ist, dass man dann unterscheidet, zwischen:</w:t>
      </w:r>
    </w:p>
    <w:p w:rsidRPr="005E5D85" w:rsidR="00E34B5F" w:rsidP="005E5D85" w:rsidRDefault="00E34B5F" w14:paraId="7CA095F5" w14:textId="0B70D36E">
      <w:pPr>
        <w:pStyle w:val="SchemaDefinitionenHeader"/>
        <w:ind w:left="360"/>
        <w:rPr>
          <w:color w:val="auto"/>
        </w:rPr>
      </w:pPr>
      <w:r>
        <w:rPr>
          <w:color w:val="auto"/>
        </w:rPr>
        <w:t xml:space="preserve"> </w:t>
      </w:r>
    </w:p>
    <w:p w:rsidR="00D01277" w:rsidP="00715314" w:rsidRDefault="00E34B5F" w14:paraId="2FCCE57F" w14:textId="7B0AAC9A">
      <w:pPr>
        <w:pStyle w:val="SchemaDefinitionenHeader"/>
        <w:numPr>
          <w:ilvl w:val="1"/>
          <w:numId w:val="24"/>
        </w:numPr>
        <w:rPr>
          <w:i/>
          <w:iCs/>
          <w:color w:val="auto"/>
        </w:rPr>
      </w:pPr>
      <w:r>
        <w:rPr>
          <w:i/>
          <w:iCs/>
          <w:color w:val="auto"/>
        </w:rPr>
        <w:t>Strafbegründende Merkmale, § 28 I StGB</w:t>
      </w:r>
      <w:r w:rsidR="00084D9E">
        <w:rPr>
          <w:i/>
          <w:iCs/>
          <w:color w:val="auto"/>
        </w:rPr>
        <w:t>,</w:t>
      </w:r>
    </w:p>
    <w:p w:rsidR="00084D9E" w:rsidP="00084D9E" w:rsidRDefault="00084D9E" w14:paraId="5BB1CD97" w14:textId="001905BE">
      <w:pPr>
        <w:pStyle w:val="SchemaDefinitionenHeader"/>
        <w:ind w:left="1080"/>
        <w:rPr>
          <w:iCs/>
          <w:color w:val="auto"/>
        </w:rPr>
      </w:pPr>
      <w:r>
        <w:rPr>
          <w:iCs/>
          <w:color w:val="auto"/>
        </w:rPr>
        <w:t>Um dies besser einordnen zu können, bietet es sich an den § 28 I StGB</w:t>
      </w:r>
      <w:r w:rsidR="009B7CFA">
        <w:rPr>
          <w:iCs/>
          <w:color w:val="auto"/>
        </w:rPr>
        <w:t xml:space="preserve"> gedanklich</w:t>
      </w:r>
      <w:r>
        <w:rPr>
          <w:iCs/>
          <w:color w:val="auto"/>
        </w:rPr>
        <w:t xml:space="preserve"> als strafbegründende besondere persönliche täterbezogene Merkmale abzuspeichern.</w:t>
      </w:r>
    </w:p>
    <w:p w:rsidRPr="00084D9E" w:rsidR="00084D9E" w:rsidP="00084D9E" w:rsidRDefault="00084D9E" w14:paraId="550D51DF" w14:textId="77777777">
      <w:pPr>
        <w:pStyle w:val="SchemaDefinitionenHeader"/>
        <w:ind w:left="1080"/>
        <w:rPr>
          <w:iCs/>
          <w:color w:val="auto"/>
        </w:rPr>
      </w:pPr>
    </w:p>
    <w:p w:rsidR="00084D9E" w:rsidP="00084D9E" w:rsidRDefault="00E34B5F" w14:paraId="23C9CE77" w14:textId="77777777">
      <w:pPr>
        <w:pStyle w:val="SchemaDefinitionenHeader"/>
        <w:numPr>
          <w:ilvl w:val="1"/>
          <w:numId w:val="24"/>
        </w:numPr>
        <w:rPr>
          <w:i/>
          <w:iCs/>
          <w:color w:val="auto"/>
        </w:rPr>
      </w:pPr>
      <w:r>
        <w:rPr>
          <w:i/>
          <w:iCs/>
          <w:color w:val="auto"/>
        </w:rPr>
        <w:t>Strafschärfende, strafmildernde oder strafausschließende Merkmale, § 28 II StGB</w:t>
      </w:r>
    </w:p>
    <w:p w:rsidRPr="00084D9E" w:rsidR="00084D9E" w:rsidP="00084D9E" w:rsidRDefault="00084D9E" w14:paraId="300C8421" w14:textId="260E0F39">
      <w:pPr>
        <w:pStyle w:val="SchemaDefinitionenHeader"/>
        <w:ind w:left="1080"/>
        <w:rPr>
          <w:iCs/>
          <w:color w:val="auto"/>
        </w:rPr>
      </w:pPr>
      <w:r w:rsidRPr="00084D9E">
        <w:rPr>
          <w:iCs/>
          <w:color w:val="auto"/>
        </w:rPr>
        <w:t xml:space="preserve">Um dies besser einordnen zu können, bietet es sich an den § 28 II StGB </w:t>
      </w:r>
      <w:r w:rsidR="009B7CFA">
        <w:rPr>
          <w:iCs/>
          <w:color w:val="auto"/>
        </w:rPr>
        <w:t xml:space="preserve">gedanklich </w:t>
      </w:r>
      <w:r w:rsidRPr="00084D9E">
        <w:rPr>
          <w:iCs/>
          <w:color w:val="auto"/>
        </w:rPr>
        <w:t xml:space="preserve">als </w:t>
      </w:r>
      <w:r>
        <w:rPr>
          <w:iCs/>
          <w:color w:val="auto"/>
        </w:rPr>
        <w:t>s</w:t>
      </w:r>
      <w:r w:rsidRPr="00084D9E">
        <w:rPr>
          <w:iCs/>
          <w:color w:val="auto"/>
        </w:rPr>
        <w:t>trafschärfende, strafmildernde oder strafausschließende besondere persönliche täterbezogene Merkmale abzuspeichern.</w:t>
      </w:r>
    </w:p>
    <w:p w:rsidRPr="00084D9E" w:rsidR="00084D9E" w:rsidP="00084D9E" w:rsidRDefault="00084D9E" w14:paraId="78391522" w14:textId="40ECB98E">
      <w:pPr>
        <w:pStyle w:val="SchemaDefinitionenHeader"/>
        <w:ind w:left="1080"/>
        <w:rPr>
          <w:iCs/>
          <w:color w:val="auto"/>
        </w:rPr>
      </w:pPr>
    </w:p>
    <w:p w:rsidRPr="00A06A41" w:rsidR="00084D9E" w:rsidP="00A06A41" w:rsidRDefault="00084D9E" w14:paraId="54974E55" w14:textId="3AB2F836">
      <w:pPr>
        <w:pStyle w:val="SchemaDefinitionenHeader"/>
        <w:ind w:firstLine="708"/>
        <w:rPr>
          <w:i/>
          <w:color w:val="auto"/>
        </w:rPr>
      </w:pPr>
      <w:r w:rsidRPr="00A06A41">
        <w:rPr>
          <w:i/>
          <w:color w:val="auto"/>
        </w:rPr>
        <w:t>Zu a.</w:t>
      </w:r>
    </w:p>
    <w:p w:rsidR="00A06A41" w:rsidP="00A06A41" w:rsidRDefault="00084D9E" w14:paraId="4AAAECB7" w14:textId="5DDC92E5">
      <w:pPr>
        <w:pStyle w:val="SchemaDefinitionenHeader"/>
        <w:ind w:left="708"/>
        <w:rPr>
          <w:iCs/>
          <w:color w:val="auto"/>
        </w:rPr>
      </w:pPr>
      <w:r>
        <w:rPr>
          <w:iCs/>
          <w:color w:val="auto"/>
        </w:rPr>
        <w:t>Solche Merkmale sind nach der Schuld als „</w:t>
      </w:r>
      <w:r w:rsidRPr="00084D9E">
        <w:rPr>
          <w:i/>
          <w:color w:val="auto"/>
        </w:rPr>
        <w:t>Strafzumessungsregelungen</w:t>
      </w:r>
      <w:r>
        <w:rPr>
          <w:iCs/>
          <w:color w:val="auto"/>
        </w:rPr>
        <w:t xml:space="preserve">“ zu prüfen. </w:t>
      </w:r>
    </w:p>
    <w:p w:rsidR="00776C22" w:rsidP="00A06A41" w:rsidRDefault="00776C22" w14:paraId="71FC49B5" w14:textId="77777777">
      <w:pPr>
        <w:pStyle w:val="SchemaDefinitionenHeader"/>
        <w:ind w:left="708"/>
        <w:rPr>
          <w:iCs/>
          <w:color w:val="auto"/>
        </w:rPr>
      </w:pPr>
    </w:p>
    <w:p w:rsidR="00012229" w:rsidP="009B7CFA" w:rsidRDefault="00012229" w14:paraId="60656E9B" w14:textId="46A85C2C">
      <w:pPr>
        <w:pStyle w:val="SchemaDefinitionenHeader"/>
        <w:ind w:left="708" w:firstLine="708"/>
        <w:rPr>
          <w:color w:val="auto"/>
        </w:rPr>
      </w:pPr>
      <w:r>
        <w:rPr>
          <w:i/>
          <w:iCs/>
          <w:color w:val="auto"/>
        </w:rPr>
        <w:t xml:space="preserve">Beispiel: </w:t>
      </w:r>
      <w:r w:rsidR="00776C22">
        <w:rPr>
          <w:color w:val="auto"/>
        </w:rPr>
        <w:t xml:space="preserve">Treueverhältnis </w:t>
      </w:r>
      <w:proofErr w:type="spellStart"/>
      <w:r w:rsidR="00776C22">
        <w:rPr>
          <w:color w:val="auto"/>
        </w:rPr>
        <w:t>iRd</w:t>
      </w:r>
      <w:proofErr w:type="spellEnd"/>
      <w:r w:rsidR="00776C22">
        <w:rPr>
          <w:color w:val="auto"/>
        </w:rPr>
        <w:t xml:space="preserve"> § 266 I StGB</w:t>
      </w:r>
    </w:p>
    <w:p w:rsidRPr="00776C22" w:rsidR="00776C22" w:rsidP="00A06A41" w:rsidRDefault="00776C22" w14:paraId="43E4ED69" w14:textId="77777777">
      <w:pPr>
        <w:pStyle w:val="SchemaDefinitionenHeader"/>
        <w:ind w:left="708"/>
        <w:rPr>
          <w:color w:val="auto"/>
        </w:rPr>
      </w:pPr>
    </w:p>
    <w:p w:rsidR="00084D9E" w:rsidP="49B7D6CD" w:rsidRDefault="00A06A41" w14:paraId="7EE8F3A6" w14:textId="271D294B">
      <w:pPr>
        <w:pStyle w:val="SchemaDefinitionenHeader"/>
        <w:ind w:left="1416"/>
        <w:rPr>
          <w:color w:val="auto"/>
        </w:rPr>
      </w:pPr>
      <w:r w:rsidRPr="49B7D6CD" w:rsidR="49B7D6CD">
        <w:rPr>
          <w:i w:val="1"/>
          <w:iCs w:val="1"/>
          <w:color w:val="auto"/>
        </w:rPr>
        <w:t>Rechtsfolge:</w:t>
      </w:r>
      <w:r w:rsidRPr="49B7D6CD" w:rsidR="49B7D6CD">
        <w:rPr>
          <w:color w:val="auto"/>
        </w:rPr>
        <w:t xml:space="preserve"> Dem Teilnehmer </w:t>
      </w:r>
      <w:ins w:author="Victoria Muehle" w:date="2023-02-18T18:00:59.944Z" w:id="2048498311">
        <w:r w:rsidRPr="49B7D6CD" w:rsidR="49B7D6CD">
          <w:rPr>
            <w:color w:val="auto"/>
          </w:rPr>
          <w:t>(§§</w:t>
        </w:r>
      </w:ins>
      <w:ins w:author="Victoria Muehle" w:date="2023-02-18T18:01:14.01Z" w:id="1751216209">
        <w:r w:rsidRPr="49B7D6CD" w:rsidR="49B7D6CD">
          <w:rPr>
            <w:color w:val="auto"/>
          </w:rPr>
          <w:t xml:space="preserve"> 266, 26 StGB oder §§ 266, 27 StGB) </w:t>
        </w:r>
      </w:ins>
      <w:r w:rsidRPr="49B7D6CD" w:rsidR="49B7D6CD">
        <w:rPr>
          <w:color w:val="auto"/>
        </w:rPr>
        <w:t xml:space="preserve">werden die strafbegründenden persönlichen Merkmale des Täters zugerechnet, aber die Strafe </w:t>
      </w:r>
      <w:r w:rsidRPr="49B7D6CD" w:rsidR="49B7D6CD">
        <w:rPr>
          <w:i w:val="1"/>
          <w:iCs w:val="1"/>
          <w:color w:val="auto"/>
        </w:rPr>
        <w:t xml:space="preserve">ist </w:t>
      </w:r>
      <w:r w:rsidRPr="49B7D6CD" w:rsidR="49B7D6CD">
        <w:rPr>
          <w:color w:val="auto"/>
        </w:rPr>
        <w:t>(nicht: kann) nach § 49 I StGB zu mildern.</w:t>
      </w:r>
    </w:p>
    <w:p w:rsidR="00084D9E" w:rsidP="00084D9E" w:rsidRDefault="00084D9E" w14:paraId="4F518A86" w14:textId="063C20B5">
      <w:pPr>
        <w:pStyle w:val="SchemaDefinitionenHeader"/>
        <w:rPr>
          <w:iCs/>
          <w:color w:val="auto"/>
        </w:rPr>
      </w:pPr>
    </w:p>
    <w:p w:rsidRPr="00A06A41" w:rsidR="00084D9E" w:rsidP="00A06A41" w:rsidRDefault="00084D9E" w14:paraId="4BBF740E" w14:textId="643F69DD">
      <w:pPr>
        <w:pStyle w:val="SchemaDefinitionenHeader"/>
        <w:ind w:firstLine="708"/>
        <w:rPr>
          <w:i/>
          <w:color w:val="auto"/>
        </w:rPr>
      </w:pPr>
      <w:r w:rsidRPr="00A06A41">
        <w:rPr>
          <w:i/>
          <w:color w:val="auto"/>
        </w:rPr>
        <w:t>Zu b.</w:t>
      </w:r>
    </w:p>
    <w:p w:rsidR="00084D9E" w:rsidP="00A06A41" w:rsidRDefault="00084D9E" w14:paraId="6FCD21D8" w14:textId="76A4A1E2">
      <w:pPr>
        <w:pStyle w:val="SchemaDefinitionenHeader"/>
        <w:ind w:left="708"/>
        <w:rPr>
          <w:iCs/>
          <w:color w:val="auto"/>
        </w:rPr>
      </w:pPr>
      <w:r>
        <w:rPr>
          <w:iCs/>
          <w:color w:val="auto"/>
        </w:rPr>
        <w:t xml:space="preserve">Aus dem Wortlaut der Norm ergibt sich bereits, dass diese </w:t>
      </w:r>
      <w:r w:rsidR="00A06A41">
        <w:rPr>
          <w:iCs/>
          <w:color w:val="auto"/>
        </w:rPr>
        <w:t>Merkmale auf einem Grundtatbestand aufbauen und strafmodifizierend wirken.</w:t>
      </w:r>
    </w:p>
    <w:p w:rsidR="00776C22" w:rsidP="00A06A41" w:rsidRDefault="00776C22" w14:paraId="24E34221" w14:textId="77777777">
      <w:pPr>
        <w:pStyle w:val="SchemaDefinitionenHeader"/>
        <w:ind w:left="708"/>
        <w:rPr>
          <w:iCs/>
          <w:color w:val="auto"/>
        </w:rPr>
      </w:pPr>
    </w:p>
    <w:p w:rsidRPr="00776C22" w:rsidR="00776C22" w:rsidP="49B7D6CD" w:rsidRDefault="00776C22" w14:paraId="39C07737" w14:textId="28B52864">
      <w:pPr>
        <w:pStyle w:val="SchemaDefinitionenHeader"/>
        <w:ind w:left="708" w:firstLine="708"/>
        <w:rPr>
          <w:color w:val="auto"/>
        </w:rPr>
      </w:pPr>
      <w:r w:rsidRPr="49B7D6CD" w:rsidR="49B7D6CD">
        <w:rPr>
          <w:i w:val="1"/>
          <w:iCs w:val="1"/>
          <w:color w:val="auto"/>
        </w:rPr>
        <w:t>Beispiel strafschärfend</w:t>
      </w:r>
      <w:ins w:author="Victoria Muehle" w:date="2023-02-18T17:56:06.002Z" w:id="1717607292">
        <w:r w:rsidRPr="49B7D6CD" w:rsidR="49B7D6CD">
          <w:rPr>
            <w:i w:val="1"/>
            <w:iCs w:val="1"/>
            <w:color w:val="auto"/>
          </w:rPr>
          <w:t xml:space="preserve"> oder auch strafmildernd</w:t>
        </w:r>
      </w:ins>
      <w:r w:rsidRPr="49B7D6CD" w:rsidR="49B7D6CD">
        <w:rPr>
          <w:i w:val="1"/>
          <w:iCs w:val="1"/>
          <w:color w:val="auto"/>
        </w:rPr>
        <w:t xml:space="preserve">: </w:t>
      </w:r>
      <w:r w:rsidRPr="49B7D6CD" w:rsidR="49B7D6CD">
        <w:rPr>
          <w:color w:val="auto"/>
        </w:rPr>
        <w:t>unechte Amtsdelikte</w:t>
      </w:r>
    </w:p>
    <w:p w:rsidRPr="00776C22" w:rsidR="00776C22" w:rsidP="49B7D6CD" w:rsidRDefault="00776C22" w14:paraId="3C521132" w14:textId="4FC22427">
      <w:pPr>
        <w:pStyle w:val="SchemaDefinitionenHeader"/>
        <w:ind w:left="708" w:firstLine="708"/>
        <w:rPr>
          <w:del w:author="Victoria Muehle" w:date="2023-02-18T17:55:49.368Z" w:id="413954400"/>
          <w:color w:val="auto"/>
        </w:rPr>
      </w:pPr>
      <w:del w:author="Victoria Muehle" w:date="2023-02-18T17:55:49.369Z" w:id="1955932243">
        <w:r w:rsidRPr="49B7D6CD" w:rsidDel="49B7D6CD">
          <w:rPr>
            <w:i w:val="1"/>
            <w:iCs w:val="1"/>
            <w:color w:val="auto"/>
          </w:rPr>
          <w:delText xml:space="preserve">Beispiel strafmildernd: </w:delText>
        </w:r>
        <w:r w:rsidRPr="49B7D6CD" w:rsidDel="49B7D6CD">
          <w:rPr>
            <w:color w:val="auto"/>
          </w:rPr>
          <w:delText>§ 21 StGB – Verminderte Schuldfähigkeit</w:delText>
        </w:r>
      </w:del>
    </w:p>
    <w:p w:rsidR="00776C22" w:rsidP="49B7D6CD" w:rsidRDefault="00776C22" w14:paraId="54EE87CC" w14:textId="046AD0E2">
      <w:pPr>
        <w:pStyle w:val="SchemaDefinitionenHeader"/>
        <w:ind w:left="1416"/>
        <w:rPr>
          <w:del w:author="Victoria Muehle" w:date="2023-02-18T17:55:58.815Z" w:id="119061894"/>
          <w:color w:val="auto"/>
        </w:rPr>
      </w:pPr>
      <w:del w:author="Victoria Muehle" w:date="2023-02-18T17:55:58.817Z" w:id="1988402279">
        <w:r w:rsidRPr="49B7D6CD" w:rsidDel="49B7D6CD">
          <w:rPr>
            <w:i w:val="1"/>
            <w:iCs w:val="1"/>
            <w:color w:val="auto"/>
          </w:rPr>
          <w:delText xml:space="preserve">Beispiel strafausschließend: </w:delText>
        </w:r>
        <w:r w:rsidRPr="49B7D6CD" w:rsidDel="49B7D6CD">
          <w:rPr>
            <w:color w:val="auto"/>
          </w:rPr>
          <w:delText xml:space="preserve">§ 258 VI StGB – Strafvereitlung zugunsten eines Angehörigen (Fischer, § 28 </w:delText>
        </w:r>
        <w:r w:rsidRPr="49B7D6CD" w:rsidDel="49B7D6CD">
          <w:rPr>
            <w:color w:val="auto"/>
          </w:rPr>
          <w:delText>Rn</w:delText>
        </w:r>
        <w:r w:rsidRPr="49B7D6CD" w:rsidDel="49B7D6CD">
          <w:rPr>
            <w:color w:val="auto"/>
          </w:rPr>
          <w:delText>. 9).</w:delText>
        </w:r>
      </w:del>
    </w:p>
    <w:p w:rsidRPr="00776C22" w:rsidR="009B7CFA" w:rsidP="009B7CFA" w:rsidRDefault="009B7CFA" w14:paraId="10DC130B" w14:textId="77777777">
      <w:pPr>
        <w:pStyle w:val="SchemaDefinitionenHeader"/>
        <w:ind w:left="1416"/>
        <w:rPr>
          <w:iCs/>
          <w:color w:val="auto"/>
        </w:rPr>
      </w:pPr>
    </w:p>
    <w:p w:rsidR="00A06A41" w:rsidP="49B7D6CD" w:rsidRDefault="00A06A41" w14:paraId="659B93E8" w14:textId="1A47FD60" w14:noSpellErr="1">
      <w:pPr>
        <w:pStyle w:val="SchemaDefinitionenHeader"/>
        <w:ind w:left="1416"/>
        <w:rPr>
          <w:ins w:author="Victoria Muehle" w:date="2023-02-18T17:58:14.209Z" w:id="1060462504"/>
          <w:color w:val="auto"/>
        </w:rPr>
      </w:pPr>
      <w:r w:rsidRPr="49B7D6CD" w:rsidR="49B7D6CD">
        <w:rPr>
          <w:i w:val="1"/>
          <w:iCs w:val="1"/>
          <w:color w:val="auto"/>
        </w:rPr>
        <w:t>Rechtsfolge:</w:t>
      </w:r>
      <w:r w:rsidRPr="49B7D6CD" w:rsidR="49B7D6CD">
        <w:rPr>
          <w:color w:val="auto"/>
        </w:rPr>
        <w:t xml:space="preserve"> Bei der Strafbarkeit des Beteiligten wird auch wirklich nur dessen konkret verwirklichten strafmodifizierten besonderen persönliche Merkmale berücksichtigt (Lehre des Tatbestandsverschiebung), weshalb § 28 II StGB im Rahmen des Tatbestandes (nach den subjektiven Tatbestandsvoraussetzungen) zu prüfen ist.</w:t>
      </w:r>
    </w:p>
    <w:p w:rsidR="49B7D6CD" w:rsidP="49B7D6CD" w:rsidRDefault="49B7D6CD" w14:paraId="2AAF9E69" w14:textId="6C7EB48E">
      <w:pPr>
        <w:pStyle w:val="SchemaDefinitionenHeader"/>
        <w:ind w:left="1416"/>
        <w:rPr>
          <w:ins w:author="Victoria Muehle" w:date="2023-02-18T17:56:13.536Z" w:id="1026625333"/>
          <w:color w:val="auto"/>
        </w:rPr>
      </w:pPr>
      <w:ins w:author="Victoria Muehle" w:date="2023-02-18T18:03:22.712Z" w:id="542758256">
        <w:r w:rsidRPr="49B7D6CD" w:rsidR="49B7D6CD">
          <w:rPr>
            <w:color w:val="auto"/>
          </w:rPr>
          <w:t>Bsp</w:t>
        </w:r>
      </w:ins>
      <w:ins w:author="Victoria Muehle" w:date="2023-02-18T17:58:59.886Z" w:id="1327232155">
        <w:r w:rsidRPr="49B7D6CD" w:rsidR="49B7D6CD">
          <w:rPr>
            <w:color w:val="auto"/>
          </w:rPr>
          <w:t xml:space="preserve">: Während sich der körperverletzende Amtsträger nach § 348 StGB strafbar macht, ist der Gehilfe oder Anstifter, der nicht Amtsträger ist, nach §§ 348, 26 </w:t>
        </w:r>
      </w:ins>
      <w:ins w:author="Victoria Muehle" w:date="2023-02-18T17:59:06.507Z" w:id="1528631269">
        <w:r w:rsidRPr="49B7D6CD" w:rsidR="49B7D6CD">
          <w:rPr>
            <w:color w:val="auto"/>
          </w:rPr>
          <w:t xml:space="preserve">oder §§ 348, 27 StGB strafbar. </w:t>
        </w:r>
      </w:ins>
    </w:p>
    <w:p w:rsidR="49B7D6CD" w:rsidP="49B7D6CD" w:rsidRDefault="49B7D6CD" w14:paraId="2A5AD780" w14:textId="147CC783">
      <w:pPr>
        <w:pStyle w:val="SchemaDefinitionenHeader"/>
        <w:ind w:left="1416"/>
        <w:rPr>
          <w:color w:val="auto"/>
        </w:rPr>
      </w:pPr>
    </w:p>
    <w:p w:rsidR="00A06A41" w:rsidP="49B7D6CD" w:rsidRDefault="00A06A41" w14:paraId="56D01DFF" w14:textId="4F191318" w14:noSpellErr="1">
      <w:pPr>
        <w:pStyle w:val="SchemaDefinitionenHeader"/>
        <w:ind w:left="0" w:firstLine="0"/>
        <w:rPr>
          <w:i w:val="1"/>
          <w:iCs w:val="1"/>
          <w:color w:val="auto"/>
        </w:rPr>
        <w:pPrChange w:author="Victoria Muehle" w:date="2023-02-18T17:57:03.543Z">
          <w:pPr>
            <w:pStyle w:val="SchemaDefinitionenHeader"/>
            <w:ind w:left="708" w:firstLine="0"/>
          </w:pPr>
        </w:pPrChange>
      </w:pPr>
    </w:p>
    <w:p w:rsidR="00A06A41" w:rsidP="009B7CFA" w:rsidRDefault="00A06A41" w14:paraId="0FFE6F24" w14:textId="49210A79">
      <w:pPr>
        <w:pStyle w:val="SchemaDefinitionenHeader"/>
        <w:ind w:left="708"/>
        <w:rPr>
          <w:color w:val="auto"/>
        </w:rPr>
      </w:pPr>
      <w:commentRangeStart w:id="3"/>
      <w:commentRangeStart w:id="2044974692"/>
      <w:r w:rsidRPr="49B7D6CD" w:rsidR="49B7D6CD">
        <w:rPr>
          <w:i w:val="1"/>
          <w:iCs w:val="1"/>
          <w:color w:val="auto"/>
        </w:rPr>
        <w:t xml:space="preserve">Bsp.: </w:t>
      </w:r>
      <w:r w:rsidRPr="49B7D6CD" w:rsidR="49B7D6CD">
        <w:rPr>
          <w:color w:val="auto"/>
        </w:rPr>
        <w:t xml:space="preserve">Sieht man also die Mordmerkmale der 1. und 3. Gruppe als </w:t>
      </w:r>
      <w:commentRangeEnd w:id="3"/>
      <w:r>
        <w:rPr>
          <w:rStyle w:val="CommentReference"/>
        </w:rPr>
        <w:commentReference w:id="3"/>
      </w:r>
      <w:commentRangeEnd w:id="2044974692"/>
      <w:r>
        <w:rPr>
          <w:rStyle w:val="CommentReference"/>
        </w:rPr>
        <w:commentReference w:id="2044974692"/>
      </w:r>
      <w:r w:rsidRPr="49B7D6CD" w:rsidR="49B7D6CD">
        <w:rPr>
          <w:color w:val="auto"/>
        </w:rPr>
        <w:t xml:space="preserve">strafschärfende (§ 28 II StGB), auf den § 212 StGB aufbauende besondere persönliche Merkmale an (so die Literatur), und erfüllt der Teilnehmer bspw. keine habgierige Tatbegehung, so findet eine </w:t>
      </w:r>
      <w:r w:rsidRPr="49B7D6CD" w:rsidR="49B7D6CD">
        <w:rPr>
          <w:color w:val="auto"/>
        </w:rPr>
        <w:t>Tatbestandsverschiebung statt, wonach – vorausgesetzt keine anderen Mordmerkmale liegen in der Person vor – eine Strafbarkeit des Teilnehmers wegen Mordes ausscheidet, wenngleich der Täter wegen Mord</w:t>
      </w:r>
      <w:ins w:author="Victoria Muehle" w:date="2023-02-18T17:57:34.809Z" w:id="313536969">
        <w:r w:rsidRPr="49B7D6CD" w:rsidR="49B7D6CD">
          <w:rPr>
            <w:color w:val="auto"/>
          </w:rPr>
          <w:t>es</w:t>
        </w:r>
      </w:ins>
      <w:r w:rsidRPr="49B7D6CD" w:rsidR="49B7D6CD">
        <w:rPr>
          <w:color w:val="auto"/>
        </w:rPr>
        <w:t xml:space="preserve"> bestraft wird.</w:t>
      </w:r>
      <w:ins w:author="Victoria Muehle" w:date="2023-02-18T17:57:59.946Z" w:id="1018052859">
        <w:r w:rsidRPr="49B7D6CD" w:rsidR="49B7D6CD">
          <w:rPr>
            <w:color w:val="auto"/>
          </w:rPr>
          <w:t xml:space="preserve"> Der Teilnehmer ist lediglich Totschläger</w:t>
        </w:r>
      </w:ins>
      <w:ins w:author="Victoria Muehle" w:date="2023-02-18T17:58:04.401Z" w:id="972800713">
        <w:r w:rsidRPr="49B7D6CD" w:rsidR="49B7D6CD">
          <w:rPr>
            <w:color w:val="auto"/>
          </w:rPr>
          <w:t xml:space="preserve">. </w:t>
        </w:r>
      </w:ins>
    </w:p>
    <w:p w:rsidRPr="00A06A41" w:rsidR="00012229" w:rsidP="00A06A41" w:rsidRDefault="00012229" w14:paraId="35486D38" w14:textId="77777777">
      <w:pPr>
        <w:pStyle w:val="SchemaDefinitionenHeader"/>
        <w:ind w:left="1416"/>
        <w:rPr>
          <w:iCs/>
          <w:color w:val="auto"/>
        </w:rPr>
      </w:pPr>
    </w:p>
    <w:p w:rsidR="00084D9E" w:rsidP="00084D9E" w:rsidRDefault="00012229" w14:paraId="6F604466" w14:textId="3692CB33">
      <w:pPr>
        <w:pStyle w:val="SchemaDefinitionenHeader"/>
        <w:rPr>
          <w:iCs/>
          <w:color w:val="auto"/>
        </w:rPr>
      </w:pPr>
      <w:r>
        <w:rPr>
          <w:iCs/>
          <w:color w:val="auto"/>
        </w:rPr>
        <w:tab/>
      </w:r>
      <w:r>
        <w:rPr>
          <w:iCs/>
          <w:color w:val="auto"/>
        </w:rPr>
        <w:tab/>
      </w:r>
      <w:r>
        <w:rPr>
          <w:iCs/>
          <w:color w:val="auto"/>
        </w:rPr>
        <w:tab/>
      </w:r>
      <w:r w:rsidRPr="00012229">
        <w:rPr>
          <w:b/>
          <w:bCs/>
          <w:iCs/>
          <w:color w:val="auto"/>
        </w:rPr>
        <w:t>P:</w:t>
      </w:r>
      <w:r>
        <w:rPr>
          <w:iCs/>
          <w:color w:val="auto"/>
        </w:rPr>
        <w:t xml:space="preserve"> Verhältnis Mord zu Totschlag</w:t>
      </w:r>
    </w:p>
    <w:p w:rsidR="00ED73D2" w:rsidP="00084D9E" w:rsidRDefault="00ED73D2" w14:paraId="1C37DDF5" w14:textId="264AC218">
      <w:pPr>
        <w:pStyle w:val="SchemaDefinitionenHeader"/>
        <w:rPr>
          <w:iCs/>
          <w:color w:val="auto"/>
        </w:rPr>
      </w:pPr>
    </w:p>
    <w:p w:rsidR="00ED73D2" w:rsidP="00084D9E" w:rsidRDefault="00ED73D2" w14:paraId="1D04CE24" w14:textId="53C9757C">
      <w:pPr>
        <w:pStyle w:val="SchemaDefinitionenHeader"/>
        <w:rPr>
          <w:iCs/>
          <w:color w:val="auto"/>
        </w:rPr>
      </w:pPr>
      <w:r>
        <w:rPr>
          <w:iCs/>
          <w:color w:val="auto"/>
        </w:rPr>
        <w:t>Quellen:</w:t>
      </w:r>
    </w:p>
    <w:p w:rsidR="00012229" w:rsidP="00012229" w:rsidRDefault="00012229" w14:paraId="5B5EBA3F" w14:textId="6A516BCB">
      <w:pPr>
        <w:pStyle w:val="Tatbestandberschriften"/>
        <w:tabs>
          <w:tab w:val="left" w:pos="3965"/>
        </w:tabs>
        <w:spacing w:after="0"/>
        <w:rPr>
          <w:b w:val="0"/>
        </w:rPr>
      </w:pPr>
      <w:r>
        <w:rPr>
          <w:b w:val="0"/>
        </w:rPr>
        <w:t xml:space="preserve">Fischer, 67. Auflage 2020, § 28 </w:t>
      </w:r>
      <w:proofErr w:type="spellStart"/>
      <w:r>
        <w:rPr>
          <w:b w:val="0"/>
        </w:rPr>
        <w:t>Rn</w:t>
      </w:r>
      <w:proofErr w:type="spellEnd"/>
      <w:r>
        <w:rPr>
          <w:b w:val="0"/>
        </w:rPr>
        <w:t>. 3</w:t>
      </w:r>
      <w:r w:rsidR="00776C22">
        <w:rPr>
          <w:b w:val="0"/>
        </w:rPr>
        <w:t>, 6b, 9.</w:t>
      </w:r>
    </w:p>
    <w:p w:rsidRPr="00084D9E" w:rsidR="00ED73D2" w:rsidP="00084D9E" w:rsidRDefault="00ED73D2" w14:paraId="72ACE5FE" w14:textId="77777777">
      <w:pPr>
        <w:pStyle w:val="SchemaDefinitionenHeader"/>
        <w:rPr>
          <w:iCs/>
          <w:color w:val="auto"/>
        </w:rPr>
      </w:pPr>
    </w:p>
    <w:sectPr w:rsidRPr="00084D9E" w:rsidR="00ED73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" w:author="Jackson" w:date="2023-02-07T12:02:00Z" w:id="2">
    <w:p w:rsidR="00012229" w:rsidP="001113BB" w:rsidRDefault="00012229" w14:paraId="4915EA0A" w14:textId="77777777">
      <w:pPr>
        <w:pStyle w:val="Kommentartext"/>
      </w:pPr>
      <w:r>
        <w:rPr>
          <w:rStyle w:val="Kommentarzeichen"/>
        </w:rPr>
        <w:annotationRef/>
      </w:r>
      <w:r>
        <w:t>Es gibt anscheinend auch Meinungen, die von einer Lockerung sprechen? Bzw 28 I Lockerung und 28 II Durchbrechung (hemmer).</w:t>
      </w:r>
    </w:p>
  </w:comment>
  <w:comment w:initials="J" w:author="Jackson" w:date="2023-02-07T11:33:00Z" w:id="3">
    <w:p w:rsidR="00012229" w:rsidP="00A37826" w:rsidRDefault="00A06A41" w14:paraId="1303D0B6" w14:textId="77777777">
      <w:pPr>
        <w:pStyle w:val="Kommentartext"/>
      </w:pPr>
      <w:r>
        <w:rPr>
          <w:rStyle w:val="Kommentarzeichen"/>
        </w:rPr>
        <w:annotationRef/>
      </w:r>
      <w:r w:rsidR="00012229">
        <w:t>Soll der Streit Mord, Totschlag hier irgendwo nochmal geführt werden, da Standardstreit? Siehe unter P:</w:t>
      </w:r>
    </w:p>
  </w:comment>
  <w:comment w:initials="VM" w:author="Victoria Muehle" w:date="2023-02-18T19:01:44" w:id="1900521393">
    <w:p w:rsidR="49B7D6CD" w:rsidRDefault="49B7D6CD" w14:paraId="329FC733" w14:textId="0E32C1A9">
      <w:pPr>
        <w:pStyle w:val="CommentText"/>
      </w:pPr>
      <w:r w:rsidR="49B7D6CD">
        <w:rPr/>
        <w:t>ja, das sind die genauen termini dafür, man muss es aber nicht so genau bezeichnen, ist auch Geschmacksache</w:t>
      </w:r>
      <w:r>
        <w:rPr>
          <w:rStyle w:val="CommentReference"/>
        </w:rPr>
        <w:annotationRef/>
      </w:r>
    </w:p>
  </w:comment>
  <w:comment w:initials="VM" w:author="Victoria Muehle" w:date="2023-02-18T19:03:19" w:id="2044974692">
    <w:p w:rsidR="49B7D6CD" w:rsidRDefault="49B7D6CD" w14:paraId="3140F482" w14:textId="6A06C1B7">
      <w:pPr>
        <w:pStyle w:val="CommentText"/>
      </w:pPr>
      <w:r w:rsidR="49B7D6CD">
        <w:rPr/>
        <w:t>ja, der streit muss auf jeden fall irgendwo geführt werden mit Argumenten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915EA0A"/>
  <w15:commentEx w15:done="0" w15:paraId="1303D0B6"/>
  <w15:commentEx w15:done="0" w15:paraId="329FC733" w15:paraIdParent="4915EA0A"/>
  <w15:commentEx w15:done="0" w15:paraId="3140F482" w15:paraIdParent="1303D0B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8CBC6F" w16cex:dateUtc="2023-02-07T11:02:00Z"/>
  <w16cex:commentExtensible w16cex:durableId="278CB575" w16cex:dateUtc="2023-02-07T10:33:00Z"/>
  <w16cex:commentExtensible w16cex:durableId="0E8C850C" w16cex:dateUtc="2023-02-18T18:01:44.301Z"/>
  <w16cex:commentExtensible w16cex:durableId="79E2EA62" w16cex:dateUtc="2023-02-18T18:03:19.26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915EA0A" w16cid:durableId="278CBC6F"/>
  <w16cid:commentId w16cid:paraId="1303D0B6" w16cid:durableId="278CB575"/>
  <w16cid:commentId w16cid:paraId="329FC733" w16cid:durableId="0E8C850C"/>
  <w16cid:commentId w16cid:paraId="3140F482" w16cid:durableId="79E2EA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11D9" w:rsidP="0041069B" w:rsidRDefault="00F811D9" w14:paraId="426FCFF8" w14:textId="77777777">
      <w:pPr>
        <w:spacing w:after="0" w:line="240" w:lineRule="auto"/>
      </w:pPr>
      <w:r>
        <w:separator/>
      </w:r>
    </w:p>
  </w:endnote>
  <w:endnote w:type="continuationSeparator" w:id="0">
    <w:p w:rsidR="00F811D9" w:rsidP="0041069B" w:rsidRDefault="00F811D9" w14:paraId="0FC91C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5551" w:rsidRDefault="00015551" w14:paraId="598DE370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:rsidTr="00A60D0D" w14:paraId="50329678" w14:textId="77777777">
      <w:tc>
        <w:tcPr>
          <w:tcW w:w="3020" w:type="dxa"/>
        </w:tcPr>
        <w:bookmarkStart w:name="_Hlk64808829" w:id="5"/>
        <w:bookmarkStart w:name="_Hlk64808830" w:id="6"/>
        <w:p w:rsidR="00A60D0D" w:rsidP="00A60D0D" w:rsidRDefault="00A60D0D" w14:paraId="09357208" w14:textId="3ADFF680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EF7B3AE">
                  <v:line id="Gerader Verbinder 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2092]" strokeweight="1pt" from="12.15pt,4.7pt" to="14.85pt,7.7pt" w14:anchorId="78B38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 w14:anchorId="64BFC41E">
                  <v:line id="Gerader Verbinder 5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a5a5a5 [2092]" strokeweight="1pt" from="9.9pt,4.9pt" to="12.6pt,7.45pt" w14:anchorId="3A553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 w14:anchorId="0C702476">
                  <v:oval id="Ellipse 3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href="#header" o:spid="_x0000_s1026" o:button="t" fillcolor="white [3212]" strokecolor="#a5a5a5 [2092]" strokeweight="1pt" w14:anchorId="550BC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:rsidRPr="00CF47F5" w:rsidR="00A60D0D" w:rsidP="00A60D0D" w:rsidRDefault="00A60D0D" w14:paraId="62644657" w14:textId="775EE04C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w:history="1" r:id="rId2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:rsidR="00A60D0D" w:rsidP="0041069B" w:rsidRDefault="00A60D0D" w14:paraId="3BEB629B" w14:textId="77777777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5"/>
    <w:bookmarkEnd w:id="6"/>
  </w:tbl>
  <w:p w:rsidRPr="0041069B" w:rsidR="0041069B" w:rsidP="00A60D0D" w:rsidRDefault="0041069B" w14:paraId="1E3D980E" w14:textId="4F6D60D4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5551" w:rsidRDefault="00015551" w14:paraId="015AE4B3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11D9" w:rsidP="0041069B" w:rsidRDefault="00F811D9" w14:paraId="6967FCC6" w14:textId="77777777">
      <w:pPr>
        <w:spacing w:after="0" w:line="240" w:lineRule="auto"/>
      </w:pPr>
      <w:r>
        <w:separator/>
      </w:r>
    </w:p>
  </w:footnote>
  <w:footnote w:type="continuationSeparator" w:id="0">
    <w:p w:rsidR="00F811D9" w:rsidP="0041069B" w:rsidRDefault="00F811D9" w14:paraId="58C8B9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5551" w:rsidRDefault="00015551" w14:paraId="55777DDB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1069B" w:rsidP="0041069B" w:rsidRDefault="0077736A" w14:paraId="2D4FBB13" w14:textId="7A25921F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5551" w:rsidRDefault="00015551" w14:paraId="4AC96C6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hint="default" w:ascii="Open Sans" w:hAnsi="Open Sans" w:cs="Open Sans" w:eastAsiaTheme="minorHAnsi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hint="default" w:ascii="Wingdings" w:hAnsi="Wingdings"/>
      </w:rPr>
    </w:lvl>
  </w:abstractNum>
  <w:abstractNum w:abstractNumId="1" w15:restartNumberingAfterBreak="0">
    <w:nsid w:val="03922C4E"/>
    <w:multiLevelType w:val="hybridMultilevel"/>
    <w:tmpl w:val="F8A69DF0"/>
    <w:lvl w:ilvl="0" w:tplc="9014DB56">
      <w:start w:val="1"/>
      <w:numFmt w:val="bullet"/>
      <w:lvlText w:val="-"/>
      <w:lvlJc w:val="left"/>
      <w:pPr>
        <w:ind w:left="1068" w:hanging="360"/>
      </w:pPr>
      <w:rPr>
        <w:rFonts w:hint="default" w:ascii="Open Sans" w:hAnsi="Open Sans" w:cs="Open Sans" w:eastAsiaTheme="minorHAnsi"/>
        <w:i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hint="default" w:ascii="Open Sans" w:hAnsi="Open Sans" w:cs="Open Sans" w:eastAsiaTheme="minorHAnsi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4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897E74"/>
    <w:multiLevelType w:val="hybridMultilevel"/>
    <w:tmpl w:val="0D00F670"/>
    <w:lvl w:ilvl="0" w:tplc="AC861B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2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hint="default" w:ascii="Open Sans" w:hAnsi="Open Sans" w:cs="Open Sans" w:eastAsiaTheme="minorHAnsi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5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hint="default" w:ascii="Open Sans" w:hAnsi="Open Sans" w:cs="Open Sans" w:eastAsiaTheme="minorHAnsi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hint="default" w:ascii="Wingdings" w:hAnsi="Wingdings"/>
      </w:rPr>
    </w:lvl>
  </w:abstractNum>
  <w:abstractNum w:abstractNumId="16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7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hAnsi="Open Sans" w:cs="Open Sans" w:eastAsiaTheme="minorHAnsi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hAnsi="Open Sans" w:cs="Open Sans" w:eastAsiaTheme="minorHAnsi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5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6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576674946">
    <w:abstractNumId w:val="21"/>
  </w:num>
  <w:num w:numId="2" w16cid:durableId="834301995">
    <w:abstractNumId w:val="5"/>
  </w:num>
  <w:num w:numId="3" w16cid:durableId="2075884886">
    <w:abstractNumId w:val="8"/>
  </w:num>
  <w:num w:numId="4" w16cid:durableId="94443568">
    <w:abstractNumId w:val="23"/>
  </w:num>
  <w:num w:numId="5" w16cid:durableId="405956227">
    <w:abstractNumId w:val="26"/>
  </w:num>
  <w:num w:numId="6" w16cid:durableId="962808353">
    <w:abstractNumId w:val="15"/>
  </w:num>
  <w:num w:numId="7" w16cid:durableId="539897186">
    <w:abstractNumId w:val="12"/>
  </w:num>
  <w:num w:numId="8" w16cid:durableId="1133527274">
    <w:abstractNumId w:val="18"/>
  </w:num>
  <w:num w:numId="9" w16cid:durableId="1176847345">
    <w:abstractNumId w:val="22"/>
  </w:num>
  <w:num w:numId="10" w16cid:durableId="1576278613">
    <w:abstractNumId w:val="13"/>
  </w:num>
  <w:num w:numId="11" w16cid:durableId="147870107">
    <w:abstractNumId w:val="25"/>
  </w:num>
  <w:num w:numId="12" w16cid:durableId="887490951">
    <w:abstractNumId w:val="14"/>
  </w:num>
  <w:num w:numId="13" w16cid:durableId="2115591819">
    <w:abstractNumId w:val="24"/>
  </w:num>
  <w:num w:numId="14" w16cid:durableId="1618029600">
    <w:abstractNumId w:val="19"/>
  </w:num>
  <w:num w:numId="15" w16cid:durableId="1465539682">
    <w:abstractNumId w:val="11"/>
  </w:num>
  <w:num w:numId="16" w16cid:durableId="1498960041">
    <w:abstractNumId w:val="0"/>
  </w:num>
  <w:num w:numId="17" w16cid:durableId="623123017">
    <w:abstractNumId w:val="16"/>
  </w:num>
  <w:num w:numId="18" w16cid:durableId="799033343">
    <w:abstractNumId w:val="3"/>
  </w:num>
  <w:num w:numId="19" w16cid:durableId="386490405">
    <w:abstractNumId w:val="17"/>
  </w:num>
  <w:num w:numId="20" w16cid:durableId="1505242229">
    <w:abstractNumId w:val="4"/>
  </w:num>
  <w:num w:numId="21" w16cid:durableId="240482462">
    <w:abstractNumId w:val="10"/>
  </w:num>
  <w:num w:numId="22" w16cid:durableId="1565331445">
    <w:abstractNumId w:val="2"/>
  </w:num>
  <w:num w:numId="23" w16cid:durableId="2125492630">
    <w:abstractNumId w:val="9"/>
  </w:num>
  <w:num w:numId="24" w16cid:durableId="445201857">
    <w:abstractNumId w:val="20"/>
  </w:num>
  <w:num w:numId="25" w16cid:durableId="244459661">
    <w:abstractNumId w:val="6"/>
  </w:num>
  <w:num w:numId="26" w16cid:durableId="1632518177">
    <w:abstractNumId w:val="7"/>
  </w:num>
  <w:num w:numId="27" w16cid:durableId="153237665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ckson">
    <w15:presenceInfo w15:providerId="Windows Live" w15:userId="c1acf6a7c5e7ef65"/>
  </w15:person>
  <w15:person w15:author="Victoria Muehle">
    <w15:presenceInfo w15:providerId="Windows Live" w15:userId="578b1236de6c32a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2229"/>
    <w:rsid w:val="000130B1"/>
    <w:rsid w:val="00015551"/>
    <w:rsid w:val="00040184"/>
    <w:rsid w:val="00084D9E"/>
    <w:rsid w:val="000E6F63"/>
    <w:rsid w:val="0010748A"/>
    <w:rsid w:val="001531FA"/>
    <w:rsid w:val="0017497A"/>
    <w:rsid w:val="00181756"/>
    <w:rsid w:val="00185932"/>
    <w:rsid w:val="00192777"/>
    <w:rsid w:val="001C29DC"/>
    <w:rsid w:val="001D7BA8"/>
    <w:rsid w:val="00216ADA"/>
    <w:rsid w:val="002230EF"/>
    <w:rsid w:val="002577DC"/>
    <w:rsid w:val="00257A0B"/>
    <w:rsid w:val="00295E1E"/>
    <w:rsid w:val="002C7B26"/>
    <w:rsid w:val="00397A7D"/>
    <w:rsid w:val="003D5108"/>
    <w:rsid w:val="0041069B"/>
    <w:rsid w:val="0041536D"/>
    <w:rsid w:val="00415653"/>
    <w:rsid w:val="00445655"/>
    <w:rsid w:val="00446D1C"/>
    <w:rsid w:val="00473757"/>
    <w:rsid w:val="004A7925"/>
    <w:rsid w:val="004F059B"/>
    <w:rsid w:val="00511048"/>
    <w:rsid w:val="00517716"/>
    <w:rsid w:val="00521399"/>
    <w:rsid w:val="00522A4E"/>
    <w:rsid w:val="00574C17"/>
    <w:rsid w:val="005A556D"/>
    <w:rsid w:val="005E2DC1"/>
    <w:rsid w:val="005E5D85"/>
    <w:rsid w:val="005F5E37"/>
    <w:rsid w:val="005F668B"/>
    <w:rsid w:val="006178E1"/>
    <w:rsid w:val="006242E8"/>
    <w:rsid w:val="00685E8F"/>
    <w:rsid w:val="00693D80"/>
    <w:rsid w:val="006B7D18"/>
    <w:rsid w:val="006D77EF"/>
    <w:rsid w:val="006E1970"/>
    <w:rsid w:val="006E34BE"/>
    <w:rsid w:val="00715314"/>
    <w:rsid w:val="00722F4A"/>
    <w:rsid w:val="00744F0C"/>
    <w:rsid w:val="00756EF3"/>
    <w:rsid w:val="00763B80"/>
    <w:rsid w:val="00776C22"/>
    <w:rsid w:val="0077736A"/>
    <w:rsid w:val="007C4C5F"/>
    <w:rsid w:val="007D1C6B"/>
    <w:rsid w:val="007D788D"/>
    <w:rsid w:val="007E3378"/>
    <w:rsid w:val="007F54BD"/>
    <w:rsid w:val="00807D31"/>
    <w:rsid w:val="00834756"/>
    <w:rsid w:val="00856EB0"/>
    <w:rsid w:val="008627A7"/>
    <w:rsid w:val="008953F3"/>
    <w:rsid w:val="008959AC"/>
    <w:rsid w:val="008975C9"/>
    <w:rsid w:val="008B0457"/>
    <w:rsid w:val="008C7B6C"/>
    <w:rsid w:val="008D67C4"/>
    <w:rsid w:val="008E352C"/>
    <w:rsid w:val="008E497E"/>
    <w:rsid w:val="00971771"/>
    <w:rsid w:val="009A223F"/>
    <w:rsid w:val="009A7135"/>
    <w:rsid w:val="009B5901"/>
    <w:rsid w:val="009B7CFA"/>
    <w:rsid w:val="00A06A41"/>
    <w:rsid w:val="00A07F0F"/>
    <w:rsid w:val="00A4754B"/>
    <w:rsid w:val="00A60D0D"/>
    <w:rsid w:val="00A6156E"/>
    <w:rsid w:val="00A84793"/>
    <w:rsid w:val="00B20871"/>
    <w:rsid w:val="00B319F6"/>
    <w:rsid w:val="00B65D0D"/>
    <w:rsid w:val="00B7208C"/>
    <w:rsid w:val="00BB2365"/>
    <w:rsid w:val="00BE13DA"/>
    <w:rsid w:val="00BE3D00"/>
    <w:rsid w:val="00C2164B"/>
    <w:rsid w:val="00C35596"/>
    <w:rsid w:val="00CF47F5"/>
    <w:rsid w:val="00D01277"/>
    <w:rsid w:val="00D15FA7"/>
    <w:rsid w:val="00D7007F"/>
    <w:rsid w:val="00D7592C"/>
    <w:rsid w:val="00D76651"/>
    <w:rsid w:val="00DD34DC"/>
    <w:rsid w:val="00DE5069"/>
    <w:rsid w:val="00DE7393"/>
    <w:rsid w:val="00E00DCA"/>
    <w:rsid w:val="00E31E5E"/>
    <w:rsid w:val="00E34B5F"/>
    <w:rsid w:val="00E471C9"/>
    <w:rsid w:val="00E715C3"/>
    <w:rsid w:val="00E950D0"/>
    <w:rsid w:val="00EA4BF1"/>
    <w:rsid w:val="00EC5E09"/>
    <w:rsid w:val="00ED73D2"/>
    <w:rsid w:val="00EE5B5C"/>
    <w:rsid w:val="00EF11AF"/>
    <w:rsid w:val="00F177FB"/>
    <w:rsid w:val="00F41C05"/>
    <w:rsid w:val="00F811D9"/>
    <w:rsid w:val="00F90F16"/>
    <w:rsid w:val="00FD6473"/>
    <w:rsid w:val="00FE1533"/>
    <w:rsid w:val="00FE66FF"/>
    <w:rsid w:val="49B7D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D01277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Art-Header" w:customStyle="1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styleId="Art-HeaderZchn" w:customStyle="1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styleId="SchemaDefinitionenHeader" w:customStyle="1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styleId="SchemaDefinitionenHeaderZchn" w:customStyle="1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styleId="Tatbestandberschriften" w:customStyle="1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styleId="TatbestandberschriftenZchn" w:customStyle="1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6A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06A41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A06A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A41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A06A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Jackson Adewale</dc:creator>
  <keywords/>
  <dc:description/>
  <lastModifiedBy>Victoria Muehle</lastModifiedBy>
  <revision>6</revision>
  <lastPrinted>2022-02-16T20:14:00.0000000Z</lastPrinted>
  <dcterms:created xsi:type="dcterms:W3CDTF">2023-02-07T10:39:00.0000000Z</dcterms:created>
  <dcterms:modified xsi:type="dcterms:W3CDTF">2023-02-18T18:03:28.8516011Z</dcterms:modified>
</coreProperties>
</file>