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B4B8" w14:textId="77777777" w:rsidR="001E3613" w:rsidRDefault="001E3613" w:rsidP="001E3613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12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Verbrechen und Vergehen</w:t>
      </w:r>
    </w:p>
    <w:bookmarkEnd w:id="0"/>
    <w:p w14:paraId="4F31C465" w14:textId="77777777" w:rsidR="001E3613" w:rsidRPr="00522A4E" w:rsidRDefault="001E3613" w:rsidP="001E3613">
      <w:pPr>
        <w:pStyle w:val="SchemaDefinitionenHeader"/>
      </w:pPr>
      <w:r w:rsidRPr="00522A4E">
        <w:t>Definitionen</w:t>
      </w:r>
    </w:p>
    <w:p w14:paraId="43483075" w14:textId="77777777" w:rsidR="001E3613" w:rsidRPr="00522A4E" w:rsidRDefault="001E3613" w:rsidP="001E3613">
      <w:pPr>
        <w:pStyle w:val="SchemaDefinitionenHeader"/>
        <w:rPr>
          <w:color w:val="auto"/>
        </w:rPr>
      </w:pPr>
    </w:p>
    <w:p w14:paraId="4377C335" w14:textId="77777777" w:rsidR="001E3613" w:rsidRPr="00522A4E" w:rsidRDefault="001E3613" w:rsidP="001E3613">
      <w:pPr>
        <w:pStyle w:val="SchemaDefinitionenHeader"/>
        <w:rPr>
          <w:color w:val="auto"/>
        </w:rPr>
      </w:pPr>
      <w:r>
        <w:rPr>
          <w:color w:val="auto"/>
        </w:rPr>
        <w:t>Verbrechen</w:t>
      </w:r>
    </w:p>
    <w:p w14:paraId="6488A5C3" w14:textId="14D4A413" w:rsidR="001E3613" w:rsidRDefault="001E3613" w:rsidP="001E3613">
      <w:pPr>
        <w:ind w:left="2124" w:firstLine="6"/>
        <w:jc w:val="both"/>
        <w:rPr>
          <w:rFonts w:ascii="Open Sans" w:hAnsi="Open Sans" w:cs="Open Sans"/>
          <w:bCs/>
        </w:rPr>
      </w:pPr>
      <w:r w:rsidRPr="001E3613">
        <w:rPr>
          <w:rFonts w:ascii="Open Sans" w:hAnsi="Open Sans" w:cs="Open Sans"/>
          <w:bCs/>
          <w:i/>
          <w:iCs/>
        </w:rPr>
        <w:t>Verbrechen</w:t>
      </w:r>
      <w:r>
        <w:rPr>
          <w:rFonts w:ascii="Open Sans" w:hAnsi="Open Sans" w:cs="Open Sans"/>
          <w:bCs/>
        </w:rPr>
        <w:t xml:space="preserve"> sind rechtswidrige Taten, die im Mindestmaß mit Freiheitsstrafe von einem Jahr oder darüber bedroht sind</w:t>
      </w:r>
      <w:r w:rsidR="006554A7">
        <w:rPr>
          <w:rFonts w:ascii="Open Sans" w:hAnsi="Open Sans" w:cs="Open Sans"/>
          <w:bCs/>
        </w:rPr>
        <w:t xml:space="preserve"> (Legaldefinition)</w:t>
      </w:r>
      <w:r>
        <w:rPr>
          <w:rFonts w:ascii="Open Sans" w:hAnsi="Open Sans" w:cs="Open Sans"/>
          <w:bCs/>
        </w:rPr>
        <w:t>.</w:t>
      </w:r>
    </w:p>
    <w:p w14:paraId="694C1E0D" w14:textId="77777777" w:rsidR="001E3613" w:rsidRPr="00522A4E" w:rsidRDefault="001E3613" w:rsidP="001E3613">
      <w:pPr>
        <w:pStyle w:val="SchemaDefinitionenHeader"/>
        <w:rPr>
          <w:color w:val="auto"/>
        </w:rPr>
      </w:pPr>
    </w:p>
    <w:p w14:paraId="2829CE5D" w14:textId="77777777" w:rsidR="001E3613" w:rsidRPr="00522A4E" w:rsidRDefault="001E3613" w:rsidP="001E3613">
      <w:pPr>
        <w:pStyle w:val="SchemaDefinitionenHeader"/>
        <w:rPr>
          <w:color w:val="auto"/>
        </w:rPr>
      </w:pPr>
      <w:r>
        <w:rPr>
          <w:color w:val="auto"/>
        </w:rPr>
        <w:t>Vergehen</w:t>
      </w:r>
    </w:p>
    <w:p w14:paraId="66DE8001" w14:textId="6BC6E4F5" w:rsidR="001E3613" w:rsidRDefault="001E3613" w:rsidP="001E3613">
      <w:pPr>
        <w:ind w:left="2124" w:firstLine="6"/>
        <w:jc w:val="both"/>
        <w:rPr>
          <w:rFonts w:ascii="Open Sans" w:hAnsi="Open Sans" w:cs="Open Sans"/>
          <w:bCs/>
        </w:rPr>
      </w:pPr>
      <w:r w:rsidRPr="001E3613">
        <w:rPr>
          <w:rFonts w:ascii="Open Sans" w:hAnsi="Open Sans" w:cs="Open Sans"/>
          <w:bCs/>
          <w:i/>
          <w:iCs/>
        </w:rPr>
        <w:t>Vergehen</w:t>
      </w:r>
      <w:r>
        <w:rPr>
          <w:rFonts w:ascii="Open Sans" w:hAnsi="Open Sans" w:cs="Open Sans"/>
          <w:bCs/>
        </w:rPr>
        <w:t xml:space="preserve"> sind rechtswidrige Taten, die </w:t>
      </w:r>
      <w:r w:rsidR="006554A7">
        <w:rPr>
          <w:rFonts w:ascii="Open Sans" w:hAnsi="Open Sans" w:cs="Open Sans"/>
          <w:bCs/>
        </w:rPr>
        <w:t>im Mindestmaß mit einer geringeren Freiheitsstrafe oder mit Geldstrafe bedroht sind (Legaldefinition).</w:t>
      </w:r>
    </w:p>
    <w:p w14:paraId="6C8ABDDD" w14:textId="7EA2F2FC" w:rsidR="00136845" w:rsidRPr="00136845" w:rsidRDefault="00136845" w:rsidP="00A27345">
      <w:pPr>
        <w:tabs>
          <w:tab w:val="left" w:pos="1095"/>
          <w:tab w:val="left" w:pos="6960"/>
        </w:tabs>
        <w:rPr>
          <w:rFonts w:ascii="Open Sans" w:hAnsi="Open Sans" w:cs="Open Sans"/>
        </w:rPr>
      </w:pPr>
    </w:p>
    <w:sectPr w:rsidR="00136845" w:rsidRPr="00136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BCA4" w14:textId="77777777" w:rsidR="00FF1092" w:rsidRDefault="00FF1092" w:rsidP="0041069B">
      <w:pPr>
        <w:spacing w:after="0" w:line="240" w:lineRule="auto"/>
      </w:pPr>
      <w:r>
        <w:separator/>
      </w:r>
    </w:p>
  </w:endnote>
  <w:endnote w:type="continuationSeparator" w:id="0">
    <w:p w14:paraId="5D43700B" w14:textId="77777777" w:rsidR="00FF1092" w:rsidRDefault="00FF1092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367" w14:textId="77777777" w:rsidR="000D7028" w:rsidRDefault="000D70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1" w:name="_Hlk64808829"/>
        <w:bookmarkStart w:id="2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0BD70A0E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09D412D9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355703A4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r w:rsidR="00000000">
            <w:fldChar w:fldCharType="begin"/>
          </w:r>
          <w:ins w:id="3" w:author="Jackson" w:date="2022-09-07T14:13:00Z">
            <w:r w:rsidR="000D7028">
              <w:instrText>HYPERLINK "https://heyjura.de/home"</w:instrText>
            </w:r>
          </w:ins>
          <w:del w:id="4" w:author="Jackson" w:date="2022-09-07T14:13:00Z">
            <w:r w:rsidR="00000000" w:rsidDel="000D7028">
              <w:delInstrText xml:space="preserve"> HYPERLINK "http://www.heyjura.de" </w:delInstrText>
            </w:r>
          </w:del>
          <w:ins w:id="5" w:author="Jackson" w:date="2022-09-07T14:13:00Z"/>
          <w:r w:rsidR="00000000">
            <w:fldChar w:fldCharType="separate"/>
          </w:r>
          <w:r w:rsidRPr="00CF47F5">
            <w:rPr>
              <w:rStyle w:val="Hyperlink"/>
              <w:rFonts w:ascii="Open Sans" w:hAnsi="Open Sans" w:cs="Open Sans"/>
              <w:color w:val="A6A6A6" w:themeColor="background1" w:themeShade="A6"/>
              <w:sz w:val="20"/>
              <w:szCs w:val="20"/>
              <w:u w:val="none"/>
            </w:rPr>
            <w:t>heyjura.de</w:t>
          </w:r>
          <w:r w:rsidR="00000000">
            <w:rPr>
              <w:rStyle w:val="Hyperlink"/>
              <w:rFonts w:ascii="Open Sans" w:hAnsi="Open Sans" w:cs="Open Sans"/>
              <w:color w:val="A6A6A6" w:themeColor="background1" w:themeShade="A6"/>
              <w:sz w:val="20"/>
              <w:szCs w:val="20"/>
              <w:u w:val="none"/>
            </w:rPr>
            <w:fldChar w:fldCharType="end"/>
          </w:r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1"/>
    <w:bookmarkEnd w:id="2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34CC" w14:textId="77777777" w:rsidR="000D7028" w:rsidRDefault="000D70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AD53" w14:textId="77777777" w:rsidR="00FF1092" w:rsidRDefault="00FF1092" w:rsidP="0041069B">
      <w:pPr>
        <w:spacing w:after="0" w:line="240" w:lineRule="auto"/>
      </w:pPr>
      <w:r>
        <w:separator/>
      </w:r>
    </w:p>
  </w:footnote>
  <w:footnote w:type="continuationSeparator" w:id="0">
    <w:p w14:paraId="72F73C00" w14:textId="77777777" w:rsidR="00FF1092" w:rsidRDefault="00FF1092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8C79" w14:textId="77777777" w:rsidR="000D7028" w:rsidRDefault="000D70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809B" w14:textId="77777777" w:rsidR="000D7028" w:rsidRDefault="000D70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400129379">
    <w:abstractNumId w:val="19"/>
  </w:num>
  <w:num w:numId="2" w16cid:durableId="1590459686">
    <w:abstractNumId w:val="4"/>
  </w:num>
  <w:num w:numId="3" w16cid:durableId="990864265">
    <w:abstractNumId w:val="6"/>
  </w:num>
  <w:num w:numId="4" w16cid:durableId="69550162">
    <w:abstractNumId w:val="21"/>
  </w:num>
  <w:num w:numId="5" w16cid:durableId="37751309">
    <w:abstractNumId w:val="24"/>
  </w:num>
  <w:num w:numId="6" w16cid:durableId="154027941">
    <w:abstractNumId w:val="13"/>
  </w:num>
  <w:num w:numId="7" w16cid:durableId="2022001683">
    <w:abstractNumId w:val="10"/>
  </w:num>
  <w:num w:numId="8" w16cid:durableId="1703742827">
    <w:abstractNumId w:val="16"/>
  </w:num>
  <w:num w:numId="9" w16cid:durableId="1160777725">
    <w:abstractNumId w:val="20"/>
  </w:num>
  <w:num w:numId="10" w16cid:durableId="691999443">
    <w:abstractNumId w:val="11"/>
  </w:num>
  <w:num w:numId="11" w16cid:durableId="72701651">
    <w:abstractNumId w:val="23"/>
  </w:num>
  <w:num w:numId="12" w16cid:durableId="1498375238">
    <w:abstractNumId w:val="12"/>
  </w:num>
  <w:num w:numId="13" w16cid:durableId="1431241333">
    <w:abstractNumId w:val="22"/>
  </w:num>
  <w:num w:numId="14" w16cid:durableId="1350906340">
    <w:abstractNumId w:val="17"/>
  </w:num>
  <w:num w:numId="15" w16cid:durableId="1450516011">
    <w:abstractNumId w:val="9"/>
  </w:num>
  <w:num w:numId="16" w16cid:durableId="391782214">
    <w:abstractNumId w:val="0"/>
  </w:num>
  <w:num w:numId="17" w16cid:durableId="1677072231">
    <w:abstractNumId w:val="14"/>
  </w:num>
  <w:num w:numId="18" w16cid:durableId="1413505537">
    <w:abstractNumId w:val="2"/>
  </w:num>
  <w:num w:numId="19" w16cid:durableId="2054232622">
    <w:abstractNumId w:val="15"/>
  </w:num>
  <w:num w:numId="20" w16cid:durableId="2032755680">
    <w:abstractNumId w:val="3"/>
  </w:num>
  <w:num w:numId="21" w16cid:durableId="1470898471">
    <w:abstractNumId w:val="8"/>
  </w:num>
  <w:num w:numId="22" w16cid:durableId="2120249451">
    <w:abstractNumId w:val="1"/>
  </w:num>
  <w:num w:numId="23" w16cid:durableId="526480685">
    <w:abstractNumId w:val="7"/>
  </w:num>
  <w:num w:numId="24" w16cid:durableId="2034450989">
    <w:abstractNumId w:val="18"/>
  </w:num>
  <w:num w:numId="25" w16cid:durableId="69416045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">
    <w15:presenceInfo w15:providerId="Windows Live" w15:userId="c1acf6a7c5e7ef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D7028"/>
    <w:rsid w:val="0010748A"/>
    <w:rsid w:val="00123860"/>
    <w:rsid w:val="00136845"/>
    <w:rsid w:val="00166BD5"/>
    <w:rsid w:val="0017497A"/>
    <w:rsid w:val="00185932"/>
    <w:rsid w:val="00192777"/>
    <w:rsid w:val="001E3613"/>
    <w:rsid w:val="002230EF"/>
    <w:rsid w:val="00241692"/>
    <w:rsid w:val="002577DC"/>
    <w:rsid w:val="00257A0B"/>
    <w:rsid w:val="002877FF"/>
    <w:rsid w:val="00295E1E"/>
    <w:rsid w:val="00333E5D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241D1"/>
    <w:rsid w:val="00574C17"/>
    <w:rsid w:val="005A1B6D"/>
    <w:rsid w:val="005A556D"/>
    <w:rsid w:val="005E2DC1"/>
    <w:rsid w:val="005F668B"/>
    <w:rsid w:val="006178E1"/>
    <w:rsid w:val="006242E8"/>
    <w:rsid w:val="006554A7"/>
    <w:rsid w:val="00685E8F"/>
    <w:rsid w:val="00693D80"/>
    <w:rsid w:val="006B7D18"/>
    <w:rsid w:val="006D77EF"/>
    <w:rsid w:val="006E1970"/>
    <w:rsid w:val="00715314"/>
    <w:rsid w:val="00722F4A"/>
    <w:rsid w:val="00744F0C"/>
    <w:rsid w:val="00756EF3"/>
    <w:rsid w:val="00763B80"/>
    <w:rsid w:val="0077736A"/>
    <w:rsid w:val="007A0ABD"/>
    <w:rsid w:val="007C4C5F"/>
    <w:rsid w:val="007D1C6B"/>
    <w:rsid w:val="007D788D"/>
    <w:rsid w:val="007F54BD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F47F5"/>
    <w:rsid w:val="00D01277"/>
    <w:rsid w:val="00D15FA7"/>
    <w:rsid w:val="00D7007F"/>
    <w:rsid w:val="00D7592C"/>
    <w:rsid w:val="00D76651"/>
    <w:rsid w:val="00DD34DC"/>
    <w:rsid w:val="00DE7393"/>
    <w:rsid w:val="00E00DCA"/>
    <w:rsid w:val="00E31E5E"/>
    <w:rsid w:val="00E471C9"/>
    <w:rsid w:val="00E715C3"/>
    <w:rsid w:val="00E950D0"/>
    <w:rsid w:val="00EA4BF1"/>
    <w:rsid w:val="00EE5B5C"/>
    <w:rsid w:val="00EF11AF"/>
    <w:rsid w:val="00F41C05"/>
    <w:rsid w:val="00F51C25"/>
    <w:rsid w:val="00F90F16"/>
    <w:rsid w:val="00FD6473"/>
    <w:rsid w:val="00FE1533"/>
    <w:rsid w:val="00FE66F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36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241D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41D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41D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41D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41D1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D7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4</cp:revision>
  <cp:lastPrinted>2022-02-19T09:02:00Z</cp:lastPrinted>
  <dcterms:created xsi:type="dcterms:W3CDTF">2022-05-24T16:36:00Z</dcterms:created>
  <dcterms:modified xsi:type="dcterms:W3CDTF">2022-09-07T12:13:00Z</dcterms:modified>
</cp:coreProperties>
</file>